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F62" w:rsidRPr="00741FC3" w:rsidRDefault="00741FC3" w:rsidP="00741FC3">
      <w:pPr>
        <w:jc w:val="center"/>
        <w:rPr>
          <w:rFonts w:cs="B Nazanin"/>
          <w:b/>
          <w:bCs/>
          <w:sz w:val="48"/>
          <w:szCs w:val="48"/>
          <w:rtl/>
        </w:rPr>
      </w:pPr>
      <w:r w:rsidRPr="00741FC3">
        <w:rPr>
          <w:rFonts w:cs="B Nazanin" w:hint="cs"/>
          <w:b/>
          <w:bCs/>
          <w:sz w:val="48"/>
          <w:szCs w:val="48"/>
          <w:rtl/>
        </w:rPr>
        <w:t>سند طراحی(سناریوی)بازی</w:t>
      </w:r>
    </w:p>
    <w:p w:rsidR="00741FC3" w:rsidRDefault="00741FC3" w:rsidP="00741FC3">
      <w:pPr>
        <w:rPr>
          <w:rFonts w:cs="B Nazanin"/>
          <w:sz w:val="32"/>
          <w:szCs w:val="32"/>
        </w:rPr>
      </w:pPr>
      <w:r w:rsidRPr="00741FC3">
        <w:rPr>
          <w:rFonts w:cs="B Nazanin" w:hint="cs"/>
          <w:sz w:val="36"/>
          <w:szCs w:val="36"/>
          <w:rtl/>
        </w:rPr>
        <w:t>نام بازی</w:t>
      </w:r>
      <w:r>
        <w:rPr>
          <w:rFonts w:cs="B Nazanin" w:hint="cs"/>
          <w:sz w:val="32"/>
          <w:szCs w:val="32"/>
          <w:rtl/>
        </w:rPr>
        <w:t>:</w:t>
      </w:r>
      <w:r w:rsidRPr="00741FC3">
        <w:rPr>
          <w:rFonts w:cs="B Nazanin"/>
          <w:sz w:val="28"/>
          <w:szCs w:val="28"/>
        </w:rPr>
        <w:t>will hero</w:t>
      </w:r>
    </w:p>
    <w:p w:rsidR="00741FC3" w:rsidRPr="00191BC2" w:rsidRDefault="00741FC3" w:rsidP="00741FC3">
      <w:pPr>
        <w:rPr>
          <w:rFonts w:cs="B Nazanin"/>
          <w:sz w:val="28"/>
          <w:szCs w:val="28"/>
          <w:rtl/>
        </w:rPr>
      </w:pPr>
      <w:r w:rsidRPr="00741FC3">
        <w:rPr>
          <w:rFonts w:cs="B Nazanin" w:hint="cs"/>
          <w:sz w:val="36"/>
          <w:szCs w:val="36"/>
          <w:rtl/>
        </w:rPr>
        <w:t>هدف بازی:</w:t>
      </w:r>
      <w:r w:rsidR="00191BC2">
        <w:rPr>
          <w:rFonts w:cs="B Nazanin" w:hint="cs"/>
          <w:sz w:val="28"/>
          <w:szCs w:val="28"/>
          <w:rtl/>
        </w:rPr>
        <w:t>افزایش هماهنگی چشم و دست</w:t>
      </w:r>
    </w:p>
    <w:p w:rsidR="00E917F1" w:rsidRDefault="00741FC3" w:rsidP="00E917F1">
      <w:pPr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36"/>
          <w:szCs w:val="36"/>
          <w:rtl/>
        </w:rPr>
        <w:t>شخصیت ها:</w:t>
      </w:r>
    </w:p>
    <w:p w:rsidR="00E917F1" w:rsidRDefault="00E917F1" w:rsidP="004B13B5">
      <w:pPr>
        <w:jc w:val="lowKashida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                 </w:t>
      </w:r>
      <w:r w:rsidRPr="00E917F1">
        <w:rPr>
          <w:rFonts w:cs="B Nazanin" w:hint="cs"/>
          <w:b/>
          <w:bCs/>
          <w:sz w:val="28"/>
          <w:szCs w:val="28"/>
          <w:rtl/>
        </w:rPr>
        <w:t>1.شوالیه</w:t>
      </w:r>
      <w:r>
        <w:rPr>
          <w:rFonts w:cs="B Nazanin" w:hint="cs"/>
          <w:sz w:val="28"/>
          <w:szCs w:val="28"/>
          <w:rtl/>
        </w:rPr>
        <w:t>:شوالیه شخصیت اصلی بازی است . این شخصیت می</w:t>
      </w:r>
      <w:r>
        <w:rPr>
          <w:rFonts w:cs="B Nazanin" w:hint="cs"/>
          <w:sz w:val="28"/>
          <w:szCs w:val="28"/>
          <w:rtl/>
        </w:rPr>
        <w:softHyphen/>
        <w:t xml:space="preserve">تواند </w:t>
      </w:r>
      <w:r>
        <w:rPr>
          <w:rFonts w:cs="B Nazanin"/>
          <w:sz w:val="28"/>
          <w:szCs w:val="28"/>
        </w:rPr>
        <w:t>helmet</w:t>
      </w:r>
      <w:r>
        <w:rPr>
          <w:rFonts w:cs="B Nazanin" w:hint="cs"/>
          <w:sz w:val="28"/>
          <w:szCs w:val="28"/>
          <w:rtl/>
        </w:rPr>
        <w:t xml:space="preserve">های مختلفی داشته باشد که هر </w:t>
      </w:r>
      <w:r>
        <w:rPr>
          <w:rFonts w:cs="B Nazanin"/>
          <w:sz w:val="28"/>
          <w:szCs w:val="28"/>
        </w:rPr>
        <w:t>helmet</w:t>
      </w:r>
      <w:r>
        <w:rPr>
          <w:rFonts w:cs="B Nazanin" w:hint="cs"/>
          <w:sz w:val="28"/>
          <w:szCs w:val="28"/>
          <w:rtl/>
        </w:rPr>
        <w:t xml:space="preserve"> قیافه</w:t>
      </w:r>
      <w:r>
        <w:rPr>
          <w:rFonts w:cs="B Nazanin" w:hint="cs"/>
          <w:sz w:val="28"/>
          <w:szCs w:val="28"/>
          <w:rtl/>
        </w:rPr>
        <w:softHyphen/>
        <w:t xml:space="preserve">ی خاصی دارد . البته هر </w:t>
      </w:r>
      <w:r>
        <w:rPr>
          <w:rFonts w:cs="B Nazanin"/>
          <w:sz w:val="28"/>
          <w:szCs w:val="28"/>
        </w:rPr>
        <w:t>helmet</w:t>
      </w:r>
      <w:r>
        <w:rPr>
          <w:rFonts w:cs="B Nazanin" w:hint="cs"/>
          <w:sz w:val="28"/>
          <w:szCs w:val="28"/>
          <w:rtl/>
        </w:rPr>
        <w:t xml:space="preserve"> چهار سلاح دارد که فرق اصلی </w:t>
      </w:r>
      <w:r>
        <w:rPr>
          <w:rFonts w:cs="B Nazanin"/>
          <w:sz w:val="28"/>
          <w:szCs w:val="28"/>
        </w:rPr>
        <w:t xml:space="preserve">helmet </w:t>
      </w:r>
      <w:r>
        <w:rPr>
          <w:rFonts w:cs="B Nazanin" w:hint="cs"/>
          <w:sz w:val="28"/>
          <w:szCs w:val="28"/>
          <w:rtl/>
        </w:rPr>
        <w:t>ها در این است.</w:t>
      </w:r>
    </w:p>
    <w:p w:rsidR="00E917F1" w:rsidRDefault="00E917F1" w:rsidP="004B13B5">
      <w:pPr>
        <w:jc w:val="lowKashida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                 </w:t>
      </w:r>
      <w:r>
        <w:rPr>
          <w:rFonts w:cs="B Nazanin" w:hint="cs"/>
          <w:b/>
          <w:bCs/>
          <w:sz w:val="28"/>
          <w:szCs w:val="28"/>
          <w:rtl/>
        </w:rPr>
        <w:t>2.دیو</w:t>
      </w:r>
      <w:r w:rsidR="004B13B5">
        <w:rPr>
          <w:rFonts w:cs="B Nazanin" w:hint="cs"/>
          <w:b/>
          <w:bCs/>
          <w:sz w:val="28"/>
          <w:szCs w:val="28"/>
          <w:rtl/>
        </w:rPr>
        <w:t>(</w:t>
      </w:r>
      <w:proofErr w:type="spellStart"/>
      <w:r w:rsidR="004B13B5">
        <w:rPr>
          <w:rFonts w:cs="B Nazanin"/>
          <w:b/>
          <w:bCs/>
          <w:sz w:val="28"/>
          <w:szCs w:val="28"/>
        </w:rPr>
        <w:t>orc</w:t>
      </w:r>
      <w:proofErr w:type="spellEnd"/>
      <w:r w:rsidR="004B13B5">
        <w:rPr>
          <w:rFonts w:cs="B Nazanin" w:hint="cs"/>
          <w:b/>
          <w:bCs/>
          <w:sz w:val="28"/>
          <w:szCs w:val="28"/>
          <w:rtl/>
        </w:rPr>
        <w:t>)</w:t>
      </w:r>
      <w:r>
        <w:rPr>
          <w:rFonts w:cs="B Nazanin" w:hint="cs"/>
          <w:b/>
          <w:bCs/>
          <w:sz w:val="28"/>
          <w:szCs w:val="28"/>
          <w:rtl/>
        </w:rPr>
        <w:t>:</w:t>
      </w:r>
      <w:r>
        <w:rPr>
          <w:rFonts w:cs="B Nazanin" w:hint="cs"/>
          <w:sz w:val="28"/>
          <w:szCs w:val="28"/>
          <w:rtl/>
        </w:rPr>
        <w:t>دیو دوست دارد که شوالیه بمیرد و بعضی وقت ها برای این تلاش می</w:t>
      </w:r>
      <w:r>
        <w:rPr>
          <w:rFonts w:cs="B Nazanin"/>
          <w:sz w:val="28"/>
          <w:szCs w:val="28"/>
          <w:rtl/>
        </w:rPr>
        <w:softHyphen/>
      </w:r>
      <w:r>
        <w:rPr>
          <w:rFonts w:cs="B Nazanin" w:hint="cs"/>
          <w:sz w:val="28"/>
          <w:szCs w:val="28"/>
          <w:rtl/>
        </w:rPr>
        <w:t>کند .</w:t>
      </w:r>
    </w:p>
    <w:p w:rsidR="00E917F1" w:rsidRPr="00E917F1" w:rsidRDefault="00E917F1" w:rsidP="004B13B5">
      <w:pPr>
        <w:jc w:val="lowKashida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                 </w:t>
      </w:r>
      <w:r>
        <w:rPr>
          <w:rFonts w:cs="B Nazanin" w:hint="cs"/>
          <w:b/>
          <w:bCs/>
          <w:sz w:val="28"/>
          <w:szCs w:val="28"/>
          <w:rtl/>
        </w:rPr>
        <w:t>3.پرنسس:</w:t>
      </w:r>
      <w:r>
        <w:rPr>
          <w:rFonts w:cs="B Nazanin" w:hint="cs"/>
          <w:sz w:val="28"/>
          <w:szCs w:val="28"/>
          <w:rtl/>
        </w:rPr>
        <w:t>پرنسس و شوالیه عاشق یکدیگرند.پرنسس سعی می</w:t>
      </w:r>
      <w:r>
        <w:rPr>
          <w:rFonts w:cs="B Nazanin" w:hint="cs"/>
          <w:sz w:val="28"/>
          <w:szCs w:val="28"/>
          <w:rtl/>
        </w:rPr>
        <w:softHyphen/>
        <w:t>کند به شوالیه کمک کند.</w:t>
      </w:r>
    </w:p>
    <w:p w:rsidR="00741FC3" w:rsidRDefault="00E917F1" w:rsidP="004B13B5">
      <w:pPr>
        <w:jc w:val="lowKashida"/>
        <w:rPr>
          <w:rFonts w:cs="B Nazanin"/>
          <w:sz w:val="28"/>
          <w:szCs w:val="28"/>
          <w:rtl/>
        </w:rPr>
      </w:pPr>
      <w:r>
        <w:rPr>
          <w:rFonts w:cs="B Nazanin" w:hint="cs"/>
          <w:sz w:val="36"/>
          <w:szCs w:val="36"/>
          <w:rtl/>
        </w:rPr>
        <w:t>داستان بازی:</w:t>
      </w:r>
      <w:r>
        <w:rPr>
          <w:rFonts w:cs="B Nazanin" w:hint="cs"/>
          <w:sz w:val="28"/>
          <w:szCs w:val="28"/>
          <w:rtl/>
        </w:rPr>
        <w:t>شوالیه دوست دارد جلو برود تا چیز های جدیدی را ببیند.</w:t>
      </w:r>
    </w:p>
    <w:p w:rsidR="00A54C0F" w:rsidRPr="004B13B5" w:rsidRDefault="00E917F1" w:rsidP="00A54C0F">
      <w:pPr>
        <w:jc w:val="lowKashida"/>
        <w:rPr>
          <w:rFonts w:cs="B Nazanin"/>
          <w:sz w:val="28"/>
          <w:szCs w:val="28"/>
          <w:rtl/>
        </w:rPr>
      </w:pPr>
      <w:r>
        <w:rPr>
          <w:rFonts w:cs="B Nazanin" w:hint="cs"/>
          <w:sz w:val="36"/>
          <w:szCs w:val="36"/>
          <w:rtl/>
        </w:rPr>
        <w:t>هوش مصنوعی(</w:t>
      </w:r>
      <w:r>
        <w:rPr>
          <w:rFonts w:cs="B Nazanin"/>
          <w:sz w:val="36"/>
          <w:szCs w:val="36"/>
        </w:rPr>
        <w:t>AI</w:t>
      </w:r>
      <w:r>
        <w:rPr>
          <w:rFonts w:cs="B Nazanin" w:hint="cs"/>
          <w:sz w:val="36"/>
          <w:szCs w:val="36"/>
          <w:rtl/>
        </w:rPr>
        <w:t>):</w:t>
      </w:r>
      <w:r w:rsidR="004B13B5">
        <w:rPr>
          <w:rFonts w:cs="B Nazanin" w:hint="cs"/>
          <w:sz w:val="28"/>
          <w:szCs w:val="28"/>
          <w:rtl/>
        </w:rPr>
        <w:t>به جز یک دیو که دهانش را باز نگه می</w:t>
      </w:r>
      <w:r w:rsidR="004B13B5">
        <w:rPr>
          <w:rFonts w:cs="B Nazanin" w:hint="cs"/>
          <w:sz w:val="28"/>
          <w:szCs w:val="28"/>
          <w:rtl/>
        </w:rPr>
        <w:softHyphen/>
        <w:t>دارد که هر وقت شوالیه درون دهانش رفت با بستن دهانش آنرا بکشد</w:t>
      </w:r>
      <w:ins w:id="0" w:author="Windows User" w:date="2019-03-23T13:24:00Z">
        <w:r w:rsidR="00763F4C">
          <w:rPr>
            <w:rFonts w:cs="B Nazanin" w:hint="cs"/>
            <w:sz w:val="28"/>
            <w:szCs w:val="28"/>
            <w:rtl/>
          </w:rPr>
          <w:t xml:space="preserve"> </w:t>
        </w:r>
      </w:ins>
      <w:r w:rsidR="004B13B5">
        <w:rPr>
          <w:rFonts w:cs="B Nazanin" w:hint="cs"/>
          <w:sz w:val="28"/>
          <w:szCs w:val="28"/>
          <w:rtl/>
        </w:rPr>
        <w:t>،</w:t>
      </w:r>
      <w:ins w:id="1" w:author="Windows User" w:date="2019-03-23T13:24:00Z">
        <w:r w:rsidR="00763F4C">
          <w:rPr>
            <w:rFonts w:cs="B Nazanin" w:hint="cs"/>
            <w:sz w:val="28"/>
            <w:szCs w:val="28"/>
            <w:rtl/>
          </w:rPr>
          <w:t xml:space="preserve"> </w:t>
        </w:r>
      </w:ins>
      <w:r w:rsidR="004B13B5">
        <w:rPr>
          <w:rFonts w:cs="B Nazanin" w:hint="cs"/>
          <w:sz w:val="28"/>
          <w:szCs w:val="28"/>
          <w:rtl/>
        </w:rPr>
        <w:t>بقیه ی شخصیت ها بالا و پایین می</w:t>
      </w:r>
      <w:r w:rsidR="004B13B5">
        <w:rPr>
          <w:rFonts w:cs="B Nazanin" w:hint="cs"/>
          <w:sz w:val="28"/>
          <w:szCs w:val="28"/>
          <w:rtl/>
        </w:rPr>
        <w:softHyphen/>
        <w:t>پرند . وقتی که شوالیه مدّتی صبر کند و جلو نرود دیو ها به او می</w:t>
      </w:r>
      <w:r w:rsidR="004B13B5">
        <w:rPr>
          <w:rFonts w:cs="B Nazanin" w:hint="cs"/>
          <w:sz w:val="28"/>
          <w:szCs w:val="28"/>
          <w:rtl/>
        </w:rPr>
        <w:softHyphen/>
        <w:t>گویند :</w:t>
      </w:r>
      <w:r w:rsidR="004B13B5">
        <w:rPr>
          <w:rFonts w:cs="Times New Roman" w:hint="cs"/>
          <w:sz w:val="28"/>
          <w:szCs w:val="28"/>
          <w:rtl/>
        </w:rPr>
        <w:t>"</w:t>
      </w:r>
      <w:r w:rsidR="004B13B5">
        <w:rPr>
          <w:rFonts w:asciiTheme="minorBidi" w:hAnsiTheme="minorBidi"/>
          <w:sz w:val="28"/>
          <w:szCs w:val="28"/>
        </w:rPr>
        <w:t>You will not pass</w:t>
      </w:r>
      <w:r w:rsidR="004B13B5">
        <w:rPr>
          <w:rFonts w:cs="Times New Roman" w:hint="cs"/>
          <w:sz w:val="28"/>
          <w:szCs w:val="28"/>
          <w:rtl/>
        </w:rPr>
        <w:t xml:space="preserve">" </w:t>
      </w:r>
      <w:r w:rsidR="004B13B5">
        <w:rPr>
          <w:rFonts w:cs="B Nazanin" w:hint="cs"/>
          <w:sz w:val="28"/>
          <w:szCs w:val="28"/>
          <w:rtl/>
        </w:rPr>
        <w:t xml:space="preserve">یا وقتی که </w:t>
      </w:r>
      <w:proofErr w:type="spellStart"/>
      <w:r w:rsidR="004B13B5">
        <w:rPr>
          <w:rFonts w:cs="B Nazanin"/>
          <w:sz w:val="28"/>
          <w:szCs w:val="28"/>
        </w:rPr>
        <w:t>gameover</w:t>
      </w:r>
      <w:proofErr w:type="spellEnd"/>
      <w:r w:rsidR="004B13B5">
        <w:rPr>
          <w:rFonts w:cs="B Nazanin" w:hint="cs"/>
          <w:sz w:val="28"/>
          <w:szCs w:val="28"/>
          <w:rtl/>
        </w:rPr>
        <w:t xml:space="preserve">شد </w:t>
      </w:r>
      <w:r w:rsidR="00A54C0F">
        <w:rPr>
          <w:rFonts w:cs="B Nazanin" w:hint="cs"/>
          <w:sz w:val="28"/>
          <w:szCs w:val="28"/>
          <w:rtl/>
        </w:rPr>
        <w:t>او را مسخره می</w:t>
      </w:r>
      <w:r w:rsidR="00A54C0F">
        <w:rPr>
          <w:rFonts w:cs="B Nazanin"/>
          <w:sz w:val="28"/>
          <w:szCs w:val="28"/>
          <w:rtl/>
        </w:rPr>
        <w:softHyphen/>
      </w:r>
      <w:r w:rsidR="00A54C0F">
        <w:rPr>
          <w:rFonts w:cs="B Nazanin" w:hint="cs"/>
          <w:sz w:val="28"/>
          <w:szCs w:val="28"/>
          <w:rtl/>
        </w:rPr>
        <w:t>کنند.پرنسس بالا پایین می پرد و در هر پرش یکبار شلیک می کند.</w:t>
      </w:r>
    </w:p>
    <w:p w:rsidR="00741FC3" w:rsidRDefault="00741FC3" w:rsidP="00741FC3">
      <w:pPr>
        <w:rPr>
          <w:rFonts w:cs="B Nazanin"/>
          <w:sz w:val="36"/>
          <w:szCs w:val="36"/>
          <w:rtl/>
        </w:rPr>
      </w:pPr>
      <w:r>
        <w:rPr>
          <w:rFonts w:cs="B Nazanin" w:hint="cs"/>
          <w:sz w:val="36"/>
          <w:szCs w:val="36"/>
          <w:rtl/>
        </w:rPr>
        <w:t>قوانین بازی:</w:t>
      </w:r>
    </w:p>
    <w:p w:rsidR="00A54C0F" w:rsidRDefault="00A54C0F" w:rsidP="00FB2857">
      <w:pPr>
        <w:jc w:val="lowKashida"/>
        <w:rPr>
          <w:ins w:id="2" w:author="Windows User" w:date="2019-03-23T13:44:00Z"/>
          <w:rFonts w:asciiTheme="minorBidi" w:hAnsiTheme="minorBidi" w:cs="B Nazanin" w:hint="cs"/>
          <w:sz w:val="28"/>
          <w:szCs w:val="28"/>
          <w:rtl/>
        </w:rPr>
        <w:pPrChange w:id="3" w:author="Windows User" w:date="2019-03-23T13:45:00Z">
          <w:pPr/>
        </w:pPrChange>
      </w:pPr>
      <w:r>
        <w:rPr>
          <w:rFonts w:cs="B Nazanin" w:hint="cs"/>
          <w:sz w:val="28"/>
          <w:szCs w:val="28"/>
          <w:rtl/>
        </w:rPr>
        <w:t xml:space="preserve">با زدن دکمۀ </w:t>
      </w:r>
      <w:r>
        <w:rPr>
          <w:rFonts w:cs="B Nazanin"/>
          <w:sz w:val="28"/>
          <w:szCs w:val="28"/>
        </w:rPr>
        <w:t>space</w:t>
      </w:r>
      <w:r>
        <w:rPr>
          <w:rFonts w:cs="B Nazanin" w:hint="cs"/>
          <w:sz w:val="28"/>
          <w:szCs w:val="28"/>
          <w:rtl/>
        </w:rPr>
        <w:t xml:space="preserve"> شخصیت به جلو و کمی به بالا حرکت می</w:t>
      </w:r>
      <w:r>
        <w:rPr>
          <w:rFonts w:cs="B Nazanin"/>
          <w:sz w:val="28"/>
          <w:szCs w:val="28"/>
          <w:rtl/>
        </w:rPr>
        <w:softHyphen/>
      </w:r>
      <w:r>
        <w:rPr>
          <w:rFonts w:cs="B Nazanin" w:hint="cs"/>
          <w:sz w:val="28"/>
          <w:szCs w:val="28"/>
          <w:rtl/>
        </w:rPr>
        <w:t xml:space="preserve">کند. این شخصیت و دیو ها اگر روی زمینی نباشند سقوط می کنند ولی اگر پرنسس سقوط کند نزدیک شوالیه </w:t>
      </w:r>
      <w:ins w:id="4" w:author="Windows User" w:date="2019-03-23T13:11:00Z">
        <w:r>
          <w:rPr>
            <w:rFonts w:cs="B Nazanin"/>
            <w:sz w:val="28"/>
            <w:szCs w:val="28"/>
          </w:rPr>
          <w:t>teleport</w:t>
        </w:r>
      </w:ins>
      <w:ins w:id="5" w:author="Windows User" w:date="2019-03-23T13:12:00Z">
        <w:r>
          <w:rPr>
            <w:rFonts w:cs="B Nazanin" w:hint="cs"/>
            <w:sz w:val="28"/>
            <w:szCs w:val="28"/>
            <w:rtl/>
          </w:rPr>
          <w:t xml:space="preserve"> می</w:t>
        </w:r>
        <w:r>
          <w:rPr>
            <w:rFonts w:cs="B Nazanin"/>
            <w:sz w:val="28"/>
            <w:szCs w:val="28"/>
            <w:rtl/>
          </w:rPr>
          <w:softHyphen/>
        </w:r>
        <w:r>
          <w:rPr>
            <w:rFonts w:cs="B Nazanin" w:hint="cs"/>
            <w:sz w:val="28"/>
            <w:szCs w:val="28"/>
            <w:rtl/>
          </w:rPr>
          <w:t xml:space="preserve">شود . اگر دیو روی شوالیه </w:t>
        </w:r>
        <w:r w:rsidR="00DC0522">
          <w:rPr>
            <w:rFonts w:cs="B Nazanin" w:hint="cs"/>
            <w:sz w:val="28"/>
            <w:szCs w:val="28"/>
            <w:rtl/>
          </w:rPr>
          <w:t>برود شوالیه را له می</w:t>
        </w:r>
        <w:r w:rsidR="00DC0522">
          <w:rPr>
            <w:rFonts w:cs="B Nazanin"/>
            <w:sz w:val="28"/>
            <w:szCs w:val="28"/>
            <w:rtl/>
          </w:rPr>
          <w:softHyphen/>
        </w:r>
        <w:r w:rsidR="00DC0522">
          <w:rPr>
            <w:rFonts w:cs="B Nazanin" w:hint="cs"/>
            <w:sz w:val="28"/>
            <w:szCs w:val="28"/>
            <w:rtl/>
          </w:rPr>
          <w:t>کند و می</w:t>
        </w:r>
      </w:ins>
      <w:ins w:id="6" w:author="Windows User" w:date="2019-03-23T13:13:00Z">
        <w:r w:rsidR="00DC0522">
          <w:rPr>
            <w:rFonts w:cs="B Nazanin"/>
            <w:sz w:val="28"/>
            <w:szCs w:val="28"/>
            <w:rtl/>
          </w:rPr>
          <w:softHyphen/>
        </w:r>
        <w:r w:rsidR="00DC0522">
          <w:rPr>
            <w:rFonts w:cs="B Nazanin" w:hint="cs"/>
            <w:sz w:val="28"/>
            <w:szCs w:val="28"/>
            <w:rtl/>
          </w:rPr>
          <w:t>کشد و بازی به پایان می</w:t>
        </w:r>
        <w:r w:rsidR="00DC0522">
          <w:rPr>
            <w:rFonts w:cs="B Nazanin"/>
            <w:sz w:val="28"/>
            <w:szCs w:val="28"/>
            <w:rtl/>
          </w:rPr>
          <w:softHyphen/>
        </w:r>
        <w:r w:rsidR="00DC0522">
          <w:rPr>
            <w:rFonts w:cs="B Nazanin" w:hint="cs"/>
            <w:sz w:val="28"/>
            <w:szCs w:val="28"/>
            <w:rtl/>
          </w:rPr>
          <w:t>رسد</w:t>
        </w:r>
      </w:ins>
      <w:ins w:id="7" w:author="Windows User" w:date="2019-03-23T13:15:00Z">
        <w:r w:rsidR="00DC0522">
          <w:rPr>
            <w:rFonts w:cs="B Nazanin" w:hint="cs"/>
            <w:sz w:val="28"/>
            <w:szCs w:val="28"/>
            <w:rtl/>
          </w:rPr>
          <w:t xml:space="preserve"> </w:t>
        </w:r>
      </w:ins>
      <w:ins w:id="8" w:author="Windows User" w:date="2019-03-23T13:13:00Z">
        <w:r w:rsidR="00DC0522">
          <w:rPr>
            <w:rFonts w:cs="B Nazanin" w:hint="cs"/>
            <w:sz w:val="28"/>
            <w:szCs w:val="28"/>
            <w:rtl/>
          </w:rPr>
          <w:t>.</w:t>
        </w:r>
      </w:ins>
      <w:ins w:id="9" w:author="Windows User" w:date="2019-03-23T13:14:00Z">
        <w:r w:rsidR="00DC0522">
          <w:rPr>
            <w:rFonts w:cs="B Nazanin" w:hint="cs"/>
            <w:sz w:val="28"/>
            <w:szCs w:val="28"/>
            <w:rtl/>
          </w:rPr>
          <w:t xml:space="preserve"> ش</w:t>
        </w:r>
      </w:ins>
      <w:ins w:id="10" w:author="Windows User" w:date="2019-03-23T13:15:00Z">
        <w:r w:rsidR="00DC0522">
          <w:rPr>
            <w:rFonts w:cs="B Nazanin" w:hint="cs"/>
            <w:sz w:val="28"/>
            <w:szCs w:val="28"/>
            <w:rtl/>
          </w:rPr>
          <w:t>والیه</w:t>
        </w:r>
      </w:ins>
      <w:ins w:id="11" w:author="Windows User" w:date="2019-03-23T13:16:00Z">
        <w:r w:rsidR="00DC0522">
          <w:rPr>
            <w:rFonts w:cs="B Nazanin" w:hint="cs"/>
            <w:sz w:val="28"/>
            <w:szCs w:val="28"/>
            <w:rtl/>
          </w:rPr>
          <w:t xml:space="preserve"> یا دیو اگر</w:t>
        </w:r>
      </w:ins>
      <w:ins w:id="12" w:author="Windows User" w:date="2019-03-23T13:15:00Z">
        <w:r w:rsidR="00DC0522">
          <w:rPr>
            <w:rFonts w:cs="B Nazanin" w:hint="cs"/>
            <w:sz w:val="28"/>
            <w:szCs w:val="28"/>
            <w:rtl/>
          </w:rPr>
          <w:t xml:space="preserve"> روی دیو باشد می</w:t>
        </w:r>
        <w:r w:rsidR="00DC0522">
          <w:rPr>
            <w:rFonts w:cs="B Nazanin"/>
            <w:sz w:val="28"/>
            <w:szCs w:val="28"/>
            <w:rtl/>
          </w:rPr>
          <w:softHyphen/>
        </w:r>
        <w:r w:rsidR="00DC0522">
          <w:rPr>
            <w:rFonts w:cs="B Nazanin" w:hint="cs"/>
            <w:sz w:val="28"/>
            <w:szCs w:val="28"/>
            <w:rtl/>
          </w:rPr>
          <w:t>تواند به آن تکیه کند . شوالی</w:t>
        </w:r>
      </w:ins>
      <w:ins w:id="13" w:author="Windows User" w:date="2019-03-23T13:16:00Z">
        <w:r w:rsidR="00DC0522">
          <w:rPr>
            <w:rFonts w:cs="B Nazanin" w:hint="cs"/>
            <w:sz w:val="28"/>
            <w:szCs w:val="28"/>
            <w:rtl/>
          </w:rPr>
          <w:t xml:space="preserve">ه ها و دیو ها </w:t>
        </w:r>
      </w:ins>
      <w:ins w:id="14" w:author="Windows User" w:date="2019-03-23T13:17:00Z">
        <w:r w:rsidR="00DC0522">
          <w:rPr>
            <w:rFonts w:cs="B Nazanin" w:hint="cs"/>
            <w:sz w:val="28"/>
            <w:szCs w:val="28"/>
            <w:rtl/>
          </w:rPr>
          <w:t>می</w:t>
        </w:r>
        <w:r w:rsidR="00DC0522">
          <w:rPr>
            <w:rFonts w:cs="B Nazanin"/>
            <w:sz w:val="28"/>
            <w:szCs w:val="28"/>
            <w:rtl/>
          </w:rPr>
          <w:softHyphen/>
        </w:r>
        <w:r w:rsidR="00DC0522">
          <w:rPr>
            <w:rFonts w:cs="B Nazanin" w:hint="cs"/>
            <w:sz w:val="28"/>
            <w:szCs w:val="28"/>
            <w:rtl/>
          </w:rPr>
          <w:t xml:space="preserve">توانند </w:t>
        </w:r>
      </w:ins>
      <w:ins w:id="15" w:author="Windows User" w:date="2019-03-23T13:16:00Z">
        <w:r w:rsidR="00DC0522">
          <w:rPr>
            <w:rFonts w:cs="B Nazanin" w:hint="cs"/>
            <w:sz w:val="28"/>
            <w:szCs w:val="28"/>
            <w:rtl/>
          </w:rPr>
          <w:t xml:space="preserve">به هم نیروی افقی وارد </w:t>
        </w:r>
      </w:ins>
      <w:ins w:id="16" w:author="Windows User" w:date="2019-03-23T13:17:00Z">
        <w:r w:rsidR="00DC0522">
          <w:rPr>
            <w:rFonts w:cs="B Nazanin" w:hint="cs"/>
            <w:sz w:val="28"/>
            <w:szCs w:val="28"/>
            <w:rtl/>
          </w:rPr>
          <w:t xml:space="preserve">کنند . </w:t>
        </w:r>
      </w:ins>
      <w:ins w:id="17" w:author="Windows User" w:date="2019-03-23T13:19:00Z">
        <w:r w:rsidR="00DC0522">
          <w:rPr>
            <w:rFonts w:cs="B Nazanin" w:hint="cs"/>
            <w:sz w:val="28"/>
            <w:szCs w:val="28"/>
            <w:rtl/>
          </w:rPr>
          <w:t>هر بار که شخصیت یک واحد به جلو حرکت کند یک امتیاز می</w:t>
        </w:r>
      </w:ins>
      <w:ins w:id="18" w:author="Windows User" w:date="2019-03-23T13:20:00Z">
        <w:r w:rsidR="00DC0522">
          <w:rPr>
            <w:rFonts w:cs="B Nazanin"/>
            <w:sz w:val="28"/>
            <w:szCs w:val="28"/>
            <w:rtl/>
          </w:rPr>
          <w:softHyphen/>
        </w:r>
        <w:r w:rsidR="00DC0522">
          <w:rPr>
            <w:rFonts w:cs="B Nazanin" w:hint="cs"/>
            <w:sz w:val="28"/>
            <w:szCs w:val="28"/>
            <w:rtl/>
          </w:rPr>
          <w:t>گیرد و علاوه بر آن از سلاحی که انتخاب کرده در صورت توان استفاده می</w:t>
        </w:r>
      </w:ins>
      <w:ins w:id="19" w:author="Windows User" w:date="2019-03-23T13:21:00Z">
        <w:r w:rsidR="00DC0522">
          <w:rPr>
            <w:rFonts w:cs="B Nazanin"/>
            <w:sz w:val="28"/>
            <w:szCs w:val="28"/>
            <w:rtl/>
          </w:rPr>
          <w:softHyphen/>
        </w:r>
        <w:r w:rsidR="00DC0522">
          <w:rPr>
            <w:rFonts w:cs="B Nazanin" w:hint="cs"/>
            <w:sz w:val="28"/>
            <w:szCs w:val="28"/>
            <w:rtl/>
          </w:rPr>
          <w:t>کند . مثلاً سلاح بمب را وقتی استفاده می</w:t>
        </w:r>
        <w:r w:rsidR="00DC0522">
          <w:rPr>
            <w:rFonts w:cs="B Nazanin"/>
            <w:sz w:val="28"/>
            <w:szCs w:val="28"/>
            <w:rtl/>
          </w:rPr>
          <w:softHyphen/>
        </w:r>
        <w:r w:rsidR="00DC0522">
          <w:rPr>
            <w:rFonts w:cs="B Nazanin" w:hint="cs"/>
            <w:sz w:val="28"/>
            <w:szCs w:val="28"/>
            <w:rtl/>
          </w:rPr>
          <w:t>کند که دیو جلو یا زیرش باشد و اگر کنارش دیو نباشد از بمب استفاده نمی</w:t>
        </w:r>
      </w:ins>
      <w:ins w:id="20" w:author="Windows User" w:date="2019-03-23T13:22:00Z">
        <w:r w:rsidR="00DC0522">
          <w:rPr>
            <w:rFonts w:cs="B Nazanin"/>
            <w:sz w:val="28"/>
            <w:szCs w:val="28"/>
            <w:rtl/>
          </w:rPr>
          <w:softHyphen/>
        </w:r>
        <w:r w:rsidR="00DC0522">
          <w:rPr>
            <w:rFonts w:cs="B Nazanin" w:hint="cs"/>
            <w:sz w:val="28"/>
            <w:szCs w:val="28"/>
            <w:rtl/>
          </w:rPr>
          <w:t>کند</w:t>
        </w:r>
      </w:ins>
      <w:ins w:id="21" w:author="Windows User" w:date="2019-03-23T13:23:00Z">
        <w:r w:rsidR="00763F4C">
          <w:rPr>
            <w:rFonts w:cs="B Nazanin" w:hint="cs"/>
            <w:sz w:val="28"/>
            <w:szCs w:val="28"/>
            <w:rtl/>
          </w:rPr>
          <w:t xml:space="preserve"> </w:t>
        </w:r>
      </w:ins>
      <w:ins w:id="22" w:author="Windows User" w:date="2019-03-23T13:22:00Z">
        <w:r w:rsidR="00DC0522">
          <w:rPr>
            <w:rFonts w:cs="B Nazanin" w:hint="cs"/>
            <w:sz w:val="28"/>
            <w:szCs w:val="28"/>
            <w:rtl/>
          </w:rPr>
          <w:t>.</w:t>
        </w:r>
      </w:ins>
      <w:ins w:id="23" w:author="Windows User" w:date="2019-03-23T13:23:00Z">
        <w:r w:rsidR="00763F4C">
          <w:rPr>
            <w:rFonts w:cs="B Nazanin" w:hint="cs"/>
            <w:sz w:val="28"/>
            <w:szCs w:val="28"/>
            <w:rtl/>
          </w:rPr>
          <w:t xml:space="preserve"> </w:t>
        </w:r>
      </w:ins>
      <w:ins w:id="24" w:author="Windows User" w:date="2019-03-23T13:28:00Z">
        <w:r w:rsidR="00763F4C">
          <w:rPr>
            <w:rFonts w:cs="B Nazanin" w:hint="cs"/>
            <w:sz w:val="28"/>
            <w:szCs w:val="28"/>
            <w:rtl/>
          </w:rPr>
          <w:t xml:space="preserve">هر </w:t>
        </w:r>
        <w:r w:rsidR="00763F4C">
          <w:rPr>
            <w:rFonts w:cs="B Nazanin"/>
            <w:sz w:val="28"/>
            <w:szCs w:val="28"/>
          </w:rPr>
          <w:t>helmet</w:t>
        </w:r>
        <w:r w:rsidR="00763F4C">
          <w:rPr>
            <w:rFonts w:cs="B Nazanin" w:hint="cs"/>
            <w:sz w:val="28"/>
            <w:szCs w:val="28"/>
            <w:rtl/>
          </w:rPr>
          <w:t xml:space="preserve"> 4 سلاح مخصوص خود را دارد . </w:t>
        </w:r>
      </w:ins>
      <w:ins w:id="25" w:author="Windows User" w:date="2019-03-23T13:23:00Z">
        <w:r w:rsidR="00763F4C">
          <w:rPr>
            <w:rFonts w:cs="B Nazanin" w:hint="cs"/>
            <w:sz w:val="28"/>
            <w:szCs w:val="28"/>
            <w:rtl/>
          </w:rPr>
          <w:t xml:space="preserve">در ابتدای هر دور بازی </w:t>
        </w:r>
      </w:ins>
      <w:ins w:id="26" w:author="Windows User" w:date="2019-03-23T13:26:00Z">
        <w:r w:rsidR="00763F4C">
          <w:rPr>
            <w:rFonts w:cs="B Nazanin" w:hint="cs"/>
            <w:sz w:val="28"/>
            <w:szCs w:val="28"/>
            <w:rtl/>
          </w:rPr>
          <w:t>،</w:t>
        </w:r>
        <w:r w:rsidR="00763F4C">
          <w:rPr>
            <w:rFonts w:cs="B Nazanin" w:hint="cs"/>
            <w:sz w:val="28"/>
            <w:szCs w:val="28"/>
            <w:rtl/>
          </w:rPr>
          <w:t xml:space="preserve"> هر </w:t>
        </w:r>
        <w:r w:rsidR="00763F4C">
          <w:rPr>
            <w:rFonts w:cs="B Nazanin" w:hint="cs"/>
            <w:sz w:val="28"/>
            <w:szCs w:val="28"/>
            <w:rtl/>
          </w:rPr>
          <w:lastRenderedPageBreak/>
          <w:t>4 سلاح شوالیه سطح 0 هستند و بازیکن نمی</w:t>
        </w:r>
      </w:ins>
      <w:ins w:id="27" w:author="Windows User" w:date="2019-03-23T13:27:00Z">
        <w:r w:rsidR="00763F4C">
          <w:rPr>
            <w:rFonts w:cs="B Nazanin"/>
            <w:sz w:val="28"/>
            <w:szCs w:val="28"/>
            <w:rtl/>
          </w:rPr>
          <w:softHyphen/>
        </w:r>
        <w:r w:rsidR="00763F4C">
          <w:rPr>
            <w:rFonts w:cs="B Nazanin" w:hint="cs"/>
            <w:sz w:val="28"/>
            <w:szCs w:val="28"/>
            <w:rtl/>
          </w:rPr>
          <w:t xml:space="preserve">تواند از سلاح سطح 0 استفاده کند </w:t>
        </w:r>
      </w:ins>
      <w:ins w:id="28" w:author="Windows User" w:date="2019-03-23T13:29:00Z">
        <w:r w:rsidR="00763F4C">
          <w:rPr>
            <w:rFonts w:cs="B Nazanin" w:hint="cs"/>
            <w:sz w:val="28"/>
            <w:szCs w:val="28"/>
            <w:rtl/>
          </w:rPr>
          <w:t>. هر گاه شوالیه به</w:t>
        </w:r>
      </w:ins>
      <w:ins w:id="29" w:author="Windows User" w:date="2019-03-23T13:30:00Z">
        <w:r w:rsidR="00763F4C">
          <w:rPr>
            <w:rFonts w:cs="B Nazanin" w:hint="cs"/>
            <w:sz w:val="28"/>
            <w:szCs w:val="28"/>
            <w:rtl/>
          </w:rPr>
          <w:t xml:space="preserve"> </w:t>
        </w:r>
        <w:r w:rsidR="00763F4C">
          <w:rPr>
            <w:rFonts w:asciiTheme="minorBidi" w:hAnsiTheme="minorBidi"/>
            <w:sz w:val="28"/>
            <w:szCs w:val="28"/>
          </w:rPr>
          <w:t>chest</w:t>
        </w:r>
      </w:ins>
      <w:ins w:id="30" w:author="Windows User" w:date="2019-03-23T13:31:00Z">
        <w:r w:rsidR="00763F4C">
          <w:rPr>
            <w:rFonts w:asciiTheme="minorBidi" w:hAnsiTheme="minorBidi" w:hint="cs"/>
            <w:sz w:val="28"/>
            <w:szCs w:val="28"/>
            <w:rtl/>
          </w:rPr>
          <w:t xml:space="preserve"> </w:t>
        </w:r>
        <w:r w:rsidR="00763F4C">
          <w:rPr>
            <w:rFonts w:asciiTheme="minorBidi" w:hAnsiTheme="minorBidi" w:cs="B Nazanin" w:hint="cs"/>
            <w:sz w:val="28"/>
            <w:szCs w:val="28"/>
            <w:rtl/>
          </w:rPr>
          <w:t xml:space="preserve">برسد </w:t>
        </w:r>
        <w:r w:rsidR="00763F4C">
          <w:rPr>
            <w:rFonts w:cs="B Nazanin" w:hint="cs"/>
            <w:sz w:val="28"/>
            <w:szCs w:val="28"/>
            <w:rtl/>
          </w:rPr>
          <w:t>،</w:t>
        </w:r>
        <w:r w:rsidR="00763F4C">
          <w:rPr>
            <w:rFonts w:cs="B Nazanin" w:hint="cs"/>
            <w:sz w:val="28"/>
            <w:szCs w:val="28"/>
            <w:rtl/>
          </w:rPr>
          <w:t xml:space="preserve"> سطح یکی از سلاح</w:t>
        </w:r>
        <w:r w:rsidR="00763F4C">
          <w:rPr>
            <w:rFonts w:cs="B Nazanin"/>
            <w:sz w:val="28"/>
            <w:szCs w:val="28"/>
            <w:rtl/>
          </w:rPr>
          <w:softHyphen/>
        </w:r>
        <w:r w:rsidR="00763F4C">
          <w:rPr>
            <w:rFonts w:cs="B Nazanin" w:hint="cs"/>
            <w:sz w:val="28"/>
            <w:szCs w:val="28"/>
            <w:rtl/>
          </w:rPr>
          <w:t>هایش</w:t>
        </w:r>
        <w:r w:rsidR="00763F4C">
          <w:rPr>
            <w:rFonts w:asciiTheme="minorBidi" w:hAnsiTheme="minorBidi" w:cs="B Nazanin" w:hint="cs"/>
            <w:sz w:val="28"/>
            <w:szCs w:val="28"/>
            <w:rtl/>
          </w:rPr>
          <w:t xml:space="preserve"> یک واحد افزایش پیدا می</w:t>
        </w:r>
      </w:ins>
      <w:ins w:id="31" w:author="Windows User" w:date="2019-03-23T13:32:00Z">
        <w:r w:rsidR="00763F4C">
          <w:rPr>
            <w:rFonts w:asciiTheme="minorBidi" w:hAnsiTheme="minorBidi" w:cs="B Nazanin"/>
            <w:sz w:val="28"/>
            <w:szCs w:val="28"/>
            <w:rtl/>
          </w:rPr>
          <w:softHyphen/>
        </w:r>
        <w:r w:rsidR="00763F4C">
          <w:rPr>
            <w:rFonts w:asciiTheme="minorBidi" w:hAnsiTheme="minorBidi" w:cs="B Nazanin" w:hint="cs"/>
            <w:sz w:val="28"/>
            <w:szCs w:val="28"/>
            <w:rtl/>
          </w:rPr>
          <w:t xml:space="preserve">کند </w:t>
        </w:r>
      </w:ins>
      <w:ins w:id="32" w:author="Windows User" w:date="2019-03-23T13:33:00Z">
        <w:r w:rsidR="00D53194">
          <w:rPr>
            <w:rFonts w:asciiTheme="minorBidi" w:hAnsiTheme="minorBidi" w:cs="B Nazanin" w:hint="cs"/>
            <w:sz w:val="28"/>
            <w:szCs w:val="28"/>
            <w:rtl/>
          </w:rPr>
          <w:t>و بازی آن سلاح را بصورت خودکار انتخاب می</w:t>
        </w:r>
        <w:r w:rsidR="00D53194">
          <w:rPr>
            <w:rFonts w:asciiTheme="minorBidi" w:hAnsiTheme="minorBidi" w:cs="B Nazanin"/>
            <w:sz w:val="28"/>
            <w:szCs w:val="28"/>
            <w:rtl/>
          </w:rPr>
          <w:softHyphen/>
        </w:r>
        <w:r w:rsidR="00D53194">
          <w:rPr>
            <w:rFonts w:asciiTheme="minorBidi" w:hAnsiTheme="minorBidi" w:cs="B Nazanin" w:hint="cs"/>
            <w:sz w:val="28"/>
            <w:szCs w:val="28"/>
            <w:rtl/>
          </w:rPr>
          <w:t>کند و</w:t>
        </w:r>
      </w:ins>
      <w:ins w:id="33" w:author="Windows User" w:date="2019-03-23T13:34:00Z">
        <w:r w:rsidR="00D53194">
          <w:rPr>
            <w:rFonts w:asciiTheme="minorBidi" w:hAnsiTheme="minorBidi" w:cs="B Nazanin" w:hint="cs"/>
            <w:sz w:val="28"/>
            <w:szCs w:val="28"/>
            <w:rtl/>
          </w:rPr>
          <w:t>لی بازیکن می</w:t>
        </w:r>
        <w:r w:rsidR="00D53194">
          <w:rPr>
            <w:rFonts w:asciiTheme="minorBidi" w:hAnsiTheme="minorBidi" w:cs="B Nazanin"/>
            <w:sz w:val="28"/>
            <w:szCs w:val="28"/>
            <w:rtl/>
          </w:rPr>
          <w:softHyphen/>
        </w:r>
        <w:r w:rsidR="00D53194">
          <w:rPr>
            <w:rFonts w:asciiTheme="minorBidi" w:hAnsiTheme="minorBidi" w:cs="B Nazanin" w:hint="cs"/>
            <w:sz w:val="28"/>
            <w:szCs w:val="28"/>
            <w:rtl/>
          </w:rPr>
          <w:t xml:space="preserve">تواند سلاح </w:t>
        </w:r>
      </w:ins>
      <w:ins w:id="34" w:author="Windows User" w:date="2019-03-23T13:35:00Z">
        <w:r w:rsidR="00D53194">
          <w:rPr>
            <w:rFonts w:asciiTheme="minorBidi" w:hAnsiTheme="minorBidi" w:cs="B Nazanin" w:hint="cs"/>
            <w:sz w:val="28"/>
            <w:szCs w:val="28"/>
            <w:rtl/>
          </w:rPr>
          <w:t xml:space="preserve">دلخواه </w:t>
        </w:r>
      </w:ins>
      <w:ins w:id="35" w:author="Windows User" w:date="2019-03-23T13:34:00Z">
        <w:r w:rsidR="00D53194">
          <w:rPr>
            <w:rFonts w:asciiTheme="minorBidi" w:hAnsiTheme="minorBidi" w:cs="B Nazanin" w:hint="cs"/>
            <w:sz w:val="28"/>
            <w:szCs w:val="28"/>
            <w:rtl/>
          </w:rPr>
          <w:t>را انتخاب</w:t>
        </w:r>
      </w:ins>
      <w:ins w:id="36" w:author="Windows User" w:date="2019-03-23T13:35:00Z">
        <w:r w:rsidR="00D53194">
          <w:rPr>
            <w:rFonts w:asciiTheme="minorBidi" w:hAnsiTheme="minorBidi" w:cs="B Nazanin" w:hint="cs"/>
            <w:sz w:val="28"/>
            <w:szCs w:val="28"/>
            <w:rtl/>
          </w:rPr>
          <w:t xml:space="preserve"> کند . یک نوع </w:t>
        </w:r>
      </w:ins>
      <w:ins w:id="37" w:author="Windows User" w:date="2019-03-23T13:36:00Z">
        <w:r w:rsidR="00D53194">
          <w:rPr>
            <w:rFonts w:asciiTheme="minorBidi" w:hAnsiTheme="minorBidi" w:cs="B Nazanin"/>
            <w:sz w:val="28"/>
            <w:szCs w:val="28"/>
          </w:rPr>
          <w:t>chest</w:t>
        </w:r>
        <w:r w:rsidR="00D53194">
          <w:rPr>
            <w:rFonts w:asciiTheme="minorBidi" w:hAnsiTheme="minorBidi" w:cs="B Nazanin" w:hint="cs"/>
            <w:sz w:val="28"/>
            <w:szCs w:val="28"/>
            <w:rtl/>
          </w:rPr>
          <w:t xml:space="preserve"> دیگر هم داریم که آن را هم در طول بازی بدست می</w:t>
        </w:r>
        <w:r w:rsidR="00D53194">
          <w:rPr>
            <w:rFonts w:asciiTheme="minorBidi" w:hAnsiTheme="minorBidi" w:cs="B Nazanin"/>
            <w:sz w:val="28"/>
            <w:szCs w:val="28"/>
            <w:rtl/>
          </w:rPr>
          <w:softHyphen/>
        </w:r>
        <w:r w:rsidR="00D53194">
          <w:rPr>
            <w:rFonts w:asciiTheme="minorBidi" w:hAnsiTheme="minorBidi" w:cs="B Nazanin" w:hint="cs"/>
            <w:sz w:val="28"/>
            <w:szCs w:val="28"/>
            <w:rtl/>
          </w:rPr>
          <w:t>آورد ولی در انبار ذخیره می</w:t>
        </w:r>
        <w:r w:rsidR="00D53194">
          <w:rPr>
            <w:rFonts w:asciiTheme="minorBidi" w:hAnsiTheme="minorBidi" w:cs="B Nazanin"/>
            <w:sz w:val="28"/>
            <w:szCs w:val="28"/>
            <w:rtl/>
          </w:rPr>
          <w:softHyphen/>
        </w:r>
        <w:r w:rsidR="00D53194">
          <w:rPr>
            <w:rFonts w:asciiTheme="minorBidi" w:hAnsiTheme="minorBidi" w:cs="B Nazanin" w:hint="cs"/>
            <w:sz w:val="28"/>
            <w:szCs w:val="28"/>
            <w:rtl/>
          </w:rPr>
          <w:t>کند . برای باز</w:t>
        </w:r>
      </w:ins>
      <w:ins w:id="38" w:author="Windows User" w:date="2019-03-23T13:37:00Z">
        <w:r w:rsidR="00D53194">
          <w:rPr>
            <w:rFonts w:asciiTheme="minorBidi" w:hAnsiTheme="minorBidi" w:cs="B Nazanin"/>
            <w:sz w:val="28"/>
            <w:szCs w:val="28"/>
            <w:rtl/>
          </w:rPr>
          <w:softHyphen/>
        </w:r>
        <w:r w:rsidR="00D53194">
          <w:rPr>
            <w:rFonts w:asciiTheme="minorBidi" w:hAnsiTheme="minorBidi" w:cs="B Nazanin" w:hint="cs"/>
            <w:sz w:val="28"/>
            <w:szCs w:val="28"/>
            <w:rtl/>
          </w:rPr>
          <w:t xml:space="preserve">کردن </w:t>
        </w:r>
        <w:r w:rsidR="00D53194">
          <w:rPr>
            <w:rFonts w:asciiTheme="minorBidi" w:hAnsiTheme="minorBidi" w:cs="B Nazanin"/>
            <w:sz w:val="28"/>
            <w:szCs w:val="28"/>
          </w:rPr>
          <w:t>chest</w:t>
        </w:r>
        <w:r w:rsidR="00D53194">
          <w:rPr>
            <w:rFonts w:asciiTheme="minorBidi" w:hAnsiTheme="minorBidi" w:cs="B Nazanin" w:hint="cs"/>
            <w:sz w:val="28"/>
            <w:szCs w:val="28"/>
            <w:rtl/>
          </w:rPr>
          <w:t xml:space="preserve"> باید پول خرج کرد . در </w:t>
        </w:r>
      </w:ins>
      <w:ins w:id="39" w:author="Windows User" w:date="2019-03-23T13:38:00Z">
        <w:r w:rsidR="00D53194">
          <w:rPr>
            <w:rFonts w:asciiTheme="minorBidi" w:hAnsiTheme="minorBidi" w:cs="B Nazanin" w:hint="cs"/>
            <w:sz w:val="28"/>
            <w:szCs w:val="28"/>
            <w:rtl/>
          </w:rPr>
          <w:t>طول بازی می</w:t>
        </w:r>
      </w:ins>
      <w:ins w:id="40" w:author="Windows User" w:date="2019-03-23T13:39:00Z">
        <w:r w:rsidR="00D53194">
          <w:rPr>
            <w:rFonts w:asciiTheme="minorBidi" w:hAnsiTheme="minorBidi" w:cs="B Nazanin"/>
            <w:sz w:val="28"/>
            <w:szCs w:val="28"/>
            <w:rtl/>
          </w:rPr>
          <w:softHyphen/>
        </w:r>
        <w:r w:rsidR="00D53194">
          <w:rPr>
            <w:rFonts w:asciiTheme="minorBidi" w:hAnsiTheme="minorBidi" w:cs="B Nazanin" w:hint="cs"/>
            <w:sz w:val="28"/>
            <w:szCs w:val="28"/>
            <w:rtl/>
          </w:rPr>
          <w:t xml:space="preserve">توان با کشتن دیو ها پول </w:t>
        </w:r>
      </w:ins>
      <w:ins w:id="41" w:author="Windows User" w:date="2019-03-23T13:43:00Z">
        <w:r w:rsidR="00FB2857">
          <w:rPr>
            <w:rFonts w:asciiTheme="minorBidi" w:hAnsiTheme="minorBidi" w:cs="B Nazanin" w:hint="cs"/>
            <w:sz w:val="28"/>
            <w:szCs w:val="28"/>
            <w:rtl/>
          </w:rPr>
          <w:t xml:space="preserve">معینی </w:t>
        </w:r>
      </w:ins>
      <w:ins w:id="42" w:author="Windows User" w:date="2019-03-23T13:39:00Z">
        <w:r w:rsidR="00D53194">
          <w:rPr>
            <w:rFonts w:asciiTheme="minorBidi" w:hAnsiTheme="minorBidi" w:cs="B Nazanin" w:hint="cs"/>
            <w:sz w:val="28"/>
            <w:szCs w:val="28"/>
            <w:rtl/>
          </w:rPr>
          <w:t xml:space="preserve">بدست آورد . درون </w:t>
        </w:r>
        <w:r w:rsidR="00D53194">
          <w:rPr>
            <w:rFonts w:asciiTheme="minorBidi" w:hAnsiTheme="minorBidi" w:cs="B Nazanin"/>
            <w:sz w:val="28"/>
            <w:szCs w:val="28"/>
          </w:rPr>
          <w:t>chest</w:t>
        </w:r>
        <w:r w:rsidR="00D53194">
          <w:rPr>
            <w:rFonts w:asciiTheme="minorBidi" w:hAnsiTheme="minorBidi" w:cs="B Nazanin" w:hint="cs"/>
            <w:sz w:val="28"/>
            <w:szCs w:val="28"/>
            <w:rtl/>
          </w:rPr>
          <w:t xml:space="preserve"> یک</w:t>
        </w:r>
      </w:ins>
      <w:ins w:id="43" w:author="Windows User" w:date="2019-03-23T13:40:00Z">
        <w:r w:rsidR="00D53194">
          <w:rPr>
            <w:rFonts w:asciiTheme="minorBidi" w:hAnsiTheme="minorBidi" w:cs="B Nazanin" w:hint="cs"/>
            <w:sz w:val="28"/>
            <w:szCs w:val="28"/>
            <w:rtl/>
          </w:rPr>
          <w:t xml:space="preserve"> </w:t>
        </w:r>
        <w:r w:rsidR="00D53194">
          <w:rPr>
            <w:rFonts w:asciiTheme="minorBidi" w:hAnsiTheme="minorBidi" w:cs="B Nazanin"/>
            <w:sz w:val="28"/>
            <w:szCs w:val="28"/>
          </w:rPr>
          <w:t>helmet</w:t>
        </w:r>
      </w:ins>
      <w:ins w:id="44" w:author="Windows User" w:date="2019-03-23T13:39:00Z">
        <w:r w:rsidR="00D53194">
          <w:rPr>
            <w:rFonts w:asciiTheme="minorBidi" w:hAnsiTheme="minorBidi" w:cs="B Nazanin" w:hint="cs"/>
            <w:sz w:val="28"/>
            <w:szCs w:val="28"/>
            <w:rtl/>
          </w:rPr>
          <w:t xml:space="preserve"> قرار دارد که اگر بازیکن آن </w:t>
        </w:r>
      </w:ins>
      <w:ins w:id="45" w:author="Windows User" w:date="2019-03-23T13:40:00Z">
        <w:r w:rsidR="00D53194">
          <w:rPr>
            <w:rFonts w:asciiTheme="minorBidi" w:hAnsiTheme="minorBidi" w:cs="B Nazanin"/>
            <w:sz w:val="28"/>
            <w:szCs w:val="28"/>
          </w:rPr>
          <w:t>helmet</w:t>
        </w:r>
      </w:ins>
      <w:ins w:id="46" w:author="Windows User" w:date="2019-03-23T13:39:00Z">
        <w:r w:rsidR="00D53194">
          <w:rPr>
            <w:rFonts w:asciiTheme="minorBidi" w:hAnsiTheme="minorBidi" w:cs="B Nazanin" w:hint="cs"/>
            <w:sz w:val="28"/>
            <w:szCs w:val="28"/>
            <w:rtl/>
          </w:rPr>
          <w:t xml:space="preserve"> را داشته باشد هیچی ولی اگر آن </w:t>
        </w:r>
      </w:ins>
      <w:ins w:id="47" w:author="Windows User" w:date="2019-03-23T13:41:00Z">
        <w:r w:rsidR="00D53194">
          <w:rPr>
            <w:rFonts w:asciiTheme="minorBidi" w:hAnsiTheme="minorBidi" w:cs="B Nazanin"/>
            <w:sz w:val="28"/>
            <w:szCs w:val="28"/>
          </w:rPr>
          <w:t>helmet</w:t>
        </w:r>
        <w:r w:rsidR="00D53194">
          <w:rPr>
            <w:rFonts w:asciiTheme="minorBidi" w:hAnsiTheme="minorBidi" w:cs="B Nazanin" w:hint="cs"/>
            <w:sz w:val="28"/>
            <w:szCs w:val="28"/>
            <w:rtl/>
          </w:rPr>
          <w:t xml:space="preserve"> </w:t>
        </w:r>
      </w:ins>
      <w:ins w:id="48" w:author="Windows User" w:date="2019-03-23T13:39:00Z">
        <w:r w:rsidR="00D53194">
          <w:rPr>
            <w:rFonts w:asciiTheme="minorBidi" w:hAnsiTheme="minorBidi" w:cs="B Nazanin" w:hint="cs"/>
            <w:sz w:val="28"/>
            <w:szCs w:val="28"/>
            <w:rtl/>
          </w:rPr>
          <w:t xml:space="preserve">جدید </w:t>
        </w:r>
      </w:ins>
      <w:ins w:id="49" w:author="Windows User" w:date="2019-03-23T13:41:00Z">
        <w:r w:rsidR="00D53194">
          <w:rPr>
            <w:rFonts w:asciiTheme="minorBidi" w:hAnsiTheme="minorBidi" w:cs="B Nazanin" w:hint="cs"/>
            <w:sz w:val="28"/>
            <w:szCs w:val="28"/>
            <w:rtl/>
          </w:rPr>
          <w:t>باشد بازیکن آنرا بدست می</w:t>
        </w:r>
        <w:r w:rsidR="00D53194">
          <w:rPr>
            <w:rFonts w:asciiTheme="minorBidi" w:hAnsiTheme="minorBidi" w:cs="B Nazanin"/>
            <w:sz w:val="28"/>
            <w:szCs w:val="28"/>
            <w:rtl/>
          </w:rPr>
          <w:softHyphen/>
        </w:r>
        <w:r w:rsidR="00D53194">
          <w:rPr>
            <w:rFonts w:asciiTheme="minorBidi" w:hAnsiTheme="minorBidi" w:cs="B Nazanin" w:hint="cs"/>
            <w:sz w:val="28"/>
            <w:szCs w:val="28"/>
            <w:rtl/>
          </w:rPr>
          <w:t>آورد و می</w:t>
        </w:r>
      </w:ins>
      <w:ins w:id="50" w:author="Windows User" w:date="2019-03-23T13:42:00Z">
        <w:r w:rsidR="00D53194">
          <w:rPr>
            <w:rFonts w:asciiTheme="minorBidi" w:hAnsiTheme="minorBidi" w:cs="B Nazanin"/>
            <w:sz w:val="28"/>
            <w:szCs w:val="28"/>
            <w:rtl/>
          </w:rPr>
          <w:softHyphen/>
        </w:r>
        <w:r w:rsidR="00D53194">
          <w:rPr>
            <w:rFonts w:asciiTheme="minorBidi" w:hAnsiTheme="minorBidi" w:cs="B Nazanin" w:hint="cs"/>
            <w:sz w:val="28"/>
            <w:szCs w:val="28"/>
            <w:rtl/>
          </w:rPr>
          <w:t xml:space="preserve">تواند آن </w:t>
        </w:r>
        <w:r w:rsidR="00D53194">
          <w:rPr>
            <w:rFonts w:asciiTheme="minorBidi" w:hAnsiTheme="minorBidi" w:cs="B Nazanin"/>
            <w:sz w:val="28"/>
            <w:szCs w:val="28"/>
          </w:rPr>
          <w:t>helmet</w:t>
        </w:r>
        <w:r w:rsidR="00D53194">
          <w:rPr>
            <w:rFonts w:asciiTheme="minorBidi" w:hAnsiTheme="minorBidi" w:cs="B Nazanin" w:hint="cs"/>
            <w:sz w:val="28"/>
            <w:szCs w:val="28"/>
            <w:rtl/>
          </w:rPr>
          <w:t xml:space="preserve"> را انتخاب کند و از آن در بازی</w:t>
        </w:r>
        <w:r w:rsidR="00D53194">
          <w:rPr>
            <w:rFonts w:asciiTheme="minorBidi" w:hAnsiTheme="minorBidi" w:cs="B Nazanin"/>
            <w:sz w:val="28"/>
            <w:szCs w:val="28"/>
            <w:rtl/>
          </w:rPr>
          <w:softHyphen/>
        </w:r>
        <w:r w:rsidR="00D53194">
          <w:rPr>
            <w:rFonts w:asciiTheme="minorBidi" w:hAnsiTheme="minorBidi" w:cs="B Nazanin" w:hint="cs"/>
            <w:sz w:val="28"/>
            <w:szCs w:val="28"/>
            <w:rtl/>
          </w:rPr>
          <w:t>ها استفاده کند .</w:t>
        </w:r>
      </w:ins>
      <w:ins w:id="51" w:author="Windows User" w:date="2019-03-23T13:44:00Z">
        <w:r w:rsidR="00FB2857">
          <w:rPr>
            <w:rFonts w:asciiTheme="minorBidi" w:hAnsiTheme="minorBidi" w:cs="B Nazanin" w:hint="cs"/>
            <w:sz w:val="28"/>
            <w:szCs w:val="28"/>
            <w:rtl/>
          </w:rPr>
          <w:t xml:space="preserve"> از پول می</w:t>
        </w:r>
        <w:r w:rsidR="00FB2857">
          <w:rPr>
            <w:rFonts w:asciiTheme="minorBidi" w:hAnsiTheme="minorBidi" w:cs="B Nazanin"/>
            <w:sz w:val="28"/>
            <w:szCs w:val="28"/>
            <w:rtl/>
          </w:rPr>
          <w:softHyphen/>
        </w:r>
        <w:r w:rsidR="00FB2857">
          <w:rPr>
            <w:rFonts w:asciiTheme="minorBidi" w:hAnsiTheme="minorBidi" w:cs="B Nazanin" w:hint="cs"/>
            <w:sz w:val="28"/>
            <w:szCs w:val="28"/>
            <w:rtl/>
          </w:rPr>
          <w:t>توان برای خرید</w:t>
        </w:r>
      </w:ins>
      <w:ins w:id="52" w:author="Windows User" w:date="2019-03-23T13:46:00Z">
        <w:r w:rsidR="00FB2857">
          <w:rPr>
            <w:rFonts w:asciiTheme="minorBidi" w:hAnsiTheme="minorBidi" w:cs="B Nazanin" w:hint="cs"/>
            <w:sz w:val="28"/>
            <w:szCs w:val="28"/>
            <w:rtl/>
          </w:rPr>
          <w:t xml:space="preserve"> و ارتقا</w:t>
        </w:r>
      </w:ins>
      <w:ins w:id="53" w:author="Windows User" w:date="2019-03-23T13:44:00Z">
        <w:r w:rsidR="00FB2857">
          <w:rPr>
            <w:rFonts w:asciiTheme="minorBidi" w:hAnsiTheme="minorBidi" w:cs="B Nazanin" w:hint="cs"/>
            <w:sz w:val="28"/>
            <w:szCs w:val="28"/>
            <w:rtl/>
          </w:rPr>
          <w:t xml:space="preserve"> استفاده کرد.</w:t>
        </w:r>
      </w:ins>
    </w:p>
    <w:p w:rsidR="00FB2857" w:rsidRPr="00763F4C" w:rsidRDefault="00FB2857" w:rsidP="00FB2857">
      <w:pPr>
        <w:jc w:val="lowKashida"/>
        <w:rPr>
          <w:rFonts w:asciiTheme="minorBidi" w:hAnsiTheme="minorBidi" w:cs="B Nazanin" w:hint="cs"/>
          <w:sz w:val="28"/>
          <w:szCs w:val="28"/>
          <w:rtl/>
          <w:rPrChange w:id="54" w:author="Windows User" w:date="2019-03-23T13:31:00Z">
            <w:rPr>
              <w:rFonts w:cs="B Nazanin" w:hint="cs"/>
              <w:sz w:val="28"/>
              <w:szCs w:val="28"/>
              <w:rtl/>
            </w:rPr>
          </w:rPrChange>
        </w:rPr>
        <w:pPrChange w:id="55" w:author="Windows User" w:date="2019-03-23T13:50:00Z">
          <w:pPr/>
        </w:pPrChange>
      </w:pPr>
      <w:proofErr w:type="gramStart"/>
      <w:ins w:id="56" w:author="Windows User" w:date="2019-03-23T13:45:00Z">
        <w:r>
          <w:rPr>
            <w:rFonts w:asciiTheme="minorBidi" w:hAnsiTheme="minorBidi" w:cs="B Nazanin"/>
            <w:sz w:val="28"/>
            <w:szCs w:val="28"/>
          </w:rPr>
          <w:t>tower</w:t>
        </w:r>
        <w:proofErr w:type="gramEnd"/>
        <w:r>
          <w:rPr>
            <w:rFonts w:asciiTheme="minorBidi" w:hAnsiTheme="minorBidi" w:cs="B Nazanin" w:hint="cs"/>
            <w:sz w:val="28"/>
            <w:szCs w:val="28"/>
            <w:rtl/>
          </w:rPr>
          <w:t xml:space="preserve"> از مواردی </w:t>
        </w:r>
      </w:ins>
      <w:ins w:id="57" w:author="Windows User" w:date="2019-03-23T13:46:00Z">
        <w:r>
          <w:rPr>
            <w:rFonts w:asciiTheme="minorBidi" w:hAnsiTheme="minorBidi" w:cs="B Nazanin" w:hint="cs"/>
            <w:sz w:val="28"/>
            <w:szCs w:val="28"/>
            <w:rtl/>
          </w:rPr>
          <w:t>است که می</w:t>
        </w:r>
        <w:r>
          <w:rPr>
            <w:rFonts w:asciiTheme="minorBidi" w:hAnsiTheme="minorBidi" w:cs="B Nazanin"/>
            <w:sz w:val="28"/>
            <w:szCs w:val="28"/>
            <w:rtl/>
          </w:rPr>
          <w:softHyphen/>
        </w:r>
        <w:r>
          <w:rPr>
            <w:rFonts w:asciiTheme="minorBidi" w:hAnsiTheme="minorBidi" w:cs="B Nazanin" w:hint="cs"/>
            <w:sz w:val="28"/>
            <w:szCs w:val="28"/>
            <w:rtl/>
          </w:rPr>
          <w:t xml:space="preserve">توان آنرا ارتقا داد . در ابتدا سطح </w:t>
        </w:r>
        <w:r>
          <w:rPr>
            <w:rFonts w:asciiTheme="minorBidi" w:hAnsiTheme="minorBidi" w:cs="B Nazanin"/>
            <w:sz w:val="28"/>
            <w:szCs w:val="28"/>
          </w:rPr>
          <w:t>tower</w:t>
        </w:r>
        <w:r>
          <w:rPr>
            <w:rFonts w:asciiTheme="minorBidi" w:hAnsiTheme="minorBidi" w:cs="B Nazanin" w:hint="cs"/>
            <w:sz w:val="28"/>
            <w:szCs w:val="28"/>
            <w:rtl/>
          </w:rPr>
          <w:t xml:space="preserve"> 0 است ولی بازیکن می</w:t>
        </w:r>
      </w:ins>
      <w:ins w:id="58" w:author="Windows User" w:date="2019-03-23T13:47:00Z">
        <w:r>
          <w:rPr>
            <w:rFonts w:asciiTheme="minorBidi" w:hAnsiTheme="minorBidi" w:cs="B Nazanin"/>
            <w:sz w:val="28"/>
            <w:szCs w:val="28"/>
            <w:rtl/>
          </w:rPr>
          <w:softHyphen/>
        </w:r>
        <w:r>
          <w:rPr>
            <w:rFonts w:asciiTheme="minorBidi" w:hAnsiTheme="minorBidi" w:cs="B Nazanin" w:hint="cs"/>
            <w:sz w:val="28"/>
            <w:szCs w:val="28"/>
            <w:rtl/>
          </w:rPr>
          <w:t xml:space="preserve">تواند با صرف پول سطح </w:t>
        </w:r>
        <w:r>
          <w:rPr>
            <w:rFonts w:asciiTheme="minorBidi" w:hAnsiTheme="minorBidi" w:cs="B Nazanin"/>
            <w:sz w:val="28"/>
            <w:szCs w:val="28"/>
          </w:rPr>
          <w:t>tower</w:t>
        </w:r>
        <w:r>
          <w:rPr>
            <w:rFonts w:asciiTheme="minorBidi" w:hAnsiTheme="minorBidi" w:cs="B Nazanin" w:hint="cs"/>
            <w:sz w:val="28"/>
            <w:szCs w:val="28"/>
            <w:rtl/>
          </w:rPr>
          <w:t xml:space="preserve"> را افزایش دهد . در ابتدای هر دور بازی شوالیه به مقدار </w:t>
        </w:r>
      </w:ins>
      <w:ins w:id="59" w:author="Windows User" w:date="2019-03-23T13:48:00Z">
        <w:r>
          <w:rPr>
            <w:rFonts w:asciiTheme="minorBidi" w:hAnsiTheme="minorBidi" w:cs="B Nazanin"/>
            <w:sz w:val="28"/>
            <w:szCs w:val="28"/>
          </w:rPr>
          <w:t>tower</w:t>
        </w:r>
        <w:r>
          <w:rPr>
            <w:rFonts w:asciiTheme="minorBidi" w:hAnsiTheme="minorBidi" w:cs="B Nazanin" w:hint="cs"/>
            <w:sz w:val="28"/>
            <w:szCs w:val="28"/>
            <w:rtl/>
          </w:rPr>
          <w:t xml:space="preserve"> بالاتر از سطح زمین می</w:t>
        </w:r>
        <w:r>
          <w:rPr>
            <w:rFonts w:asciiTheme="minorBidi" w:hAnsiTheme="minorBidi" w:cs="B Nazanin"/>
            <w:sz w:val="28"/>
            <w:szCs w:val="28"/>
            <w:rtl/>
          </w:rPr>
          <w:softHyphen/>
        </w:r>
        <w:r>
          <w:rPr>
            <w:rFonts w:asciiTheme="minorBidi" w:hAnsiTheme="minorBidi" w:cs="B Nazanin" w:hint="cs"/>
            <w:sz w:val="28"/>
            <w:szCs w:val="28"/>
            <w:rtl/>
          </w:rPr>
          <w:t>پرد</w:t>
        </w:r>
      </w:ins>
      <w:ins w:id="60" w:author="Windows User" w:date="2019-03-23T13:49:00Z">
        <w:r>
          <w:rPr>
            <w:rFonts w:asciiTheme="minorBidi" w:hAnsiTheme="minorBidi" w:cs="B Nazanin" w:hint="cs"/>
            <w:sz w:val="28"/>
            <w:szCs w:val="28"/>
            <w:rtl/>
          </w:rPr>
          <w:t xml:space="preserve"> </w:t>
        </w:r>
      </w:ins>
      <w:ins w:id="61" w:author="Windows User" w:date="2019-03-23T13:48:00Z">
        <w:r>
          <w:rPr>
            <w:rFonts w:asciiTheme="minorBidi" w:hAnsiTheme="minorBidi" w:cs="B Nazanin" w:hint="cs"/>
            <w:sz w:val="28"/>
            <w:szCs w:val="28"/>
            <w:rtl/>
          </w:rPr>
          <w:t xml:space="preserve">(زیرش برج است) و </w:t>
        </w:r>
      </w:ins>
      <w:ins w:id="62" w:author="Windows User" w:date="2019-03-23T13:49:00Z">
        <w:r>
          <w:rPr>
            <w:rFonts w:asciiTheme="minorBidi" w:hAnsiTheme="minorBidi" w:cs="B Nazanin" w:hint="cs"/>
            <w:sz w:val="28"/>
            <w:szCs w:val="28"/>
            <w:rtl/>
          </w:rPr>
          <w:t>در طول بازی شوالیه از ارتفاع خاصی بالاتر نمی</w:t>
        </w:r>
        <w:r>
          <w:rPr>
            <w:rFonts w:asciiTheme="minorBidi" w:hAnsiTheme="minorBidi" w:cs="B Nazanin"/>
            <w:sz w:val="28"/>
            <w:szCs w:val="28"/>
            <w:rtl/>
          </w:rPr>
          <w:softHyphen/>
        </w:r>
        <w:r>
          <w:rPr>
            <w:rFonts w:asciiTheme="minorBidi" w:hAnsiTheme="minorBidi" w:cs="B Nazanin" w:hint="cs"/>
            <w:sz w:val="28"/>
            <w:szCs w:val="28"/>
            <w:rtl/>
          </w:rPr>
          <w:t xml:space="preserve">رود و آن ارتفاع 200 پیکسل بیشتر از ارتفاع برج اول بازی است . اگر سطح </w:t>
        </w:r>
      </w:ins>
      <w:ins w:id="63" w:author="Windows User" w:date="2019-03-23T13:50:00Z">
        <w:r>
          <w:rPr>
            <w:rFonts w:asciiTheme="minorBidi" w:hAnsiTheme="minorBidi" w:cs="B Nazanin"/>
            <w:sz w:val="28"/>
            <w:szCs w:val="28"/>
          </w:rPr>
          <w:t>tower</w:t>
        </w:r>
        <w:r>
          <w:rPr>
            <w:rFonts w:asciiTheme="minorBidi" w:hAnsiTheme="minorBidi" w:cs="B Nazanin" w:hint="cs"/>
            <w:sz w:val="28"/>
            <w:szCs w:val="28"/>
            <w:rtl/>
          </w:rPr>
          <w:t xml:space="preserve"> 0 باشد ارتفاع برج اول بازی 0 است .</w:t>
        </w:r>
      </w:ins>
    </w:p>
    <w:p w:rsidR="00741FC3" w:rsidRDefault="00741FC3" w:rsidP="00741FC3">
      <w:pPr>
        <w:rPr>
          <w:ins w:id="64" w:author="Windows User" w:date="2019-03-23T13:51:00Z"/>
          <w:rFonts w:cs="B Nazanin" w:hint="cs"/>
          <w:sz w:val="36"/>
          <w:szCs w:val="36"/>
          <w:rtl/>
        </w:rPr>
      </w:pPr>
      <w:r>
        <w:rPr>
          <w:rFonts w:cs="B Nazanin" w:hint="cs"/>
          <w:sz w:val="36"/>
          <w:szCs w:val="36"/>
          <w:rtl/>
        </w:rPr>
        <w:t>محیط و مرحله:</w:t>
      </w:r>
    </w:p>
    <w:p w:rsidR="00FB2857" w:rsidRDefault="00FB2857" w:rsidP="00741FC3">
      <w:pPr>
        <w:rPr>
          <w:ins w:id="65" w:author="Windows User" w:date="2019-03-23T13:51:00Z"/>
          <w:rFonts w:cs="B Nazanin" w:hint="cs"/>
          <w:sz w:val="28"/>
          <w:szCs w:val="28"/>
          <w:rtl/>
        </w:rPr>
      </w:pPr>
      <w:ins w:id="66" w:author="Windows User" w:date="2019-03-23T13:51:00Z">
        <w:r>
          <w:rPr>
            <w:rFonts w:cs="B Nazanin" w:hint="cs"/>
            <w:sz w:val="28"/>
            <w:szCs w:val="28"/>
            <w:rtl/>
          </w:rPr>
          <w:t>این بازی دارای زمین هایی است که شوالیه روی آنها تکیه کند . در بعضی جاها زمین ارتفاع بیشتر و در بعضی جاها ارتفاع کمتری دارد و در بعضی جاها وجود ندارد!</w:t>
        </w:r>
      </w:ins>
    </w:p>
    <w:p w:rsidR="00FB2857" w:rsidRPr="00FB2857" w:rsidRDefault="00FB2857" w:rsidP="00741FC3">
      <w:pPr>
        <w:rPr>
          <w:rFonts w:cs="B Nazanin" w:hint="cs"/>
          <w:sz w:val="28"/>
          <w:szCs w:val="28"/>
          <w:rtl/>
          <w:rPrChange w:id="67" w:author="Windows User" w:date="2019-03-23T13:51:00Z">
            <w:rPr>
              <w:rFonts w:cs="B Nazanin"/>
              <w:sz w:val="36"/>
              <w:szCs w:val="36"/>
              <w:rtl/>
            </w:rPr>
          </w:rPrChange>
        </w:rPr>
      </w:pPr>
      <w:ins w:id="68" w:author="Windows User" w:date="2019-03-23T13:52:00Z">
        <w:r>
          <w:rPr>
            <w:rFonts w:cs="B Nazanin" w:hint="cs"/>
            <w:sz w:val="28"/>
            <w:szCs w:val="28"/>
            <w:rtl/>
          </w:rPr>
          <w:t xml:space="preserve">این بازی </w:t>
        </w:r>
        <w:r>
          <w:rPr>
            <w:rFonts w:cs="B Nazanin"/>
            <w:sz w:val="28"/>
            <w:szCs w:val="28"/>
          </w:rPr>
          <w:t>endless</w:t>
        </w:r>
        <w:r>
          <w:rPr>
            <w:rFonts w:cs="B Nazanin" w:hint="cs"/>
            <w:sz w:val="28"/>
            <w:szCs w:val="28"/>
            <w:rtl/>
          </w:rPr>
          <w:t xml:space="preserve"> است . </w:t>
        </w:r>
        <w:proofErr w:type="gramStart"/>
        <w:r>
          <w:rPr>
            <w:rFonts w:cs="B Nazanin"/>
            <w:sz w:val="28"/>
            <w:szCs w:val="28"/>
          </w:rPr>
          <w:t>ability</w:t>
        </w:r>
      </w:ins>
      <w:proofErr w:type="gramEnd"/>
      <w:ins w:id="69" w:author="Windows User" w:date="2019-03-23T13:53:00Z">
        <w:r>
          <w:rPr>
            <w:rFonts w:cs="B Nazanin" w:hint="cs"/>
            <w:sz w:val="28"/>
            <w:szCs w:val="28"/>
            <w:rtl/>
          </w:rPr>
          <w:t xml:space="preserve"> هایی که بازیکن خریده است مثل </w:t>
        </w:r>
        <w:r>
          <w:rPr>
            <w:rFonts w:cs="B Nazanin"/>
            <w:sz w:val="28"/>
            <w:szCs w:val="28"/>
          </w:rPr>
          <w:t>tower</w:t>
        </w:r>
        <w:r>
          <w:rPr>
            <w:rFonts w:cs="B Nazanin" w:hint="cs"/>
            <w:sz w:val="28"/>
            <w:szCs w:val="28"/>
            <w:rtl/>
          </w:rPr>
          <w:t xml:space="preserve"> تا ابد با او خواهند بود</w:t>
        </w:r>
        <w:r w:rsidR="0083011E">
          <w:rPr>
            <w:rFonts w:cs="B Nazanin" w:hint="cs"/>
            <w:sz w:val="28"/>
            <w:szCs w:val="28"/>
            <w:rtl/>
          </w:rPr>
          <w:t xml:space="preserve"> ولی سلاح ها پس از اتمام هر دور بازی به سطح 0 می</w:t>
        </w:r>
      </w:ins>
      <w:ins w:id="70" w:author="Windows User" w:date="2019-03-23T13:54:00Z">
        <w:r w:rsidR="0083011E">
          <w:rPr>
            <w:rFonts w:cs="B Nazanin"/>
            <w:sz w:val="28"/>
            <w:szCs w:val="28"/>
            <w:rtl/>
          </w:rPr>
          <w:softHyphen/>
        </w:r>
        <w:r w:rsidR="0083011E">
          <w:rPr>
            <w:rFonts w:cs="B Nazanin" w:hint="cs"/>
            <w:sz w:val="28"/>
            <w:szCs w:val="28"/>
            <w:rtl/>
          </w:rPr>
          <w:t>رسند .</w:t>
        </w:r>
      </w:ins>
      <w:bookmarkStart w:id="71" w:name="_GoBack"/>
      <w:bookmarkEnd w:id="71"/>
    </w:p>
    <w:sectPr w:rsidR="00FB2857" w:rsidRPr="00FB2857" w:rsidSect="00921B9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C3"/>
    <w:rsid w:val="00191BC2"/>
    <w:rsid w:val="002D4F62"/>
    <w:rsid w:val="004B13B5"/>
    <w:rsid w:val="00741FC3"/>
    <w:rsid w:val="00763F4C"/>
    <w:rsid w:val="0083011E"/>
    <w:rsid w:val="00921B93"/>
    <w:rsid w:val="00A54C0F"/>
    <w:rsid w:val="00D53194"/>
    <w:rsid w:val="00DC0522"/>
    <w:rsid w:val="00E917F1"/>
    <w:rsid w:val="00FB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docId w15:val="{21AA5927-11BB-460F-B568-A1104D2BC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Novin Pendar</Company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ahad</dc:creator>
  <cp:lastModifiedBy>Windows User</cp:lastModifiedBy>
  <cp:revision>3</cp:revision>
  <dcterms:created xsi:type="dcterms:W3CDTF">2019-03-17T17:52:00Z</dcterms:created>
  <dcterms:modified xsi:type="dcterms:W3CDTF">2019-03-23T09:24:00Z</dcterms:modified>
</cp:coreProperties>
</file>